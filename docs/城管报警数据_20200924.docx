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83E2" w14:textId="77777777" w:rsidR="00B010CE" w:rsidRDefault="00223760">
      <w:pPr>
        <w:ind w:firstLine="480"/>
      </w:pPr>
      <w:r>
        <w:rPr>
          <w:noProof/>
        </w:rPr>
        <w:drawing>
          <wp:inline distT="0" distB="0" distL="114300" distR="114300" wp14:anchorId="0E9781EB" wp14:editId="655FD329">
            <wp:extent cx="3093720" cy="1866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4B6B" w14:textId="115538FD" w:rsidR="00B010CE" w:rsidRDefault="00223760">
      <w:pPr>
        <w:numPr>
          <w:ilvl w:val="0"/>
          <w:numId w:val="2"/>
        </w:numPr>
        <w:ind w:firstLine="480"/>
      </w:pPr>
      <w:proofErr w:type="gramStart"/>
      <w:r>
        <w:rPr>
          <w:rFonts w:hint="eastAsia"/>
        </w:rPr>
        <w:t>浮窗通过</w:t>
      </w:r>
      <w:proofErr w:type="gramEnd"/>
      <w:r>
        <w:rPr>
          <w:rFonts w:hint="eastAsia"/>
        </w:rPr>
        <w:t>调用：</w:t>
      </w:r>
      <w:r w:rsidR="00D817BA" w:rsidRPr="00D817BA">
        <w:t>http://47.93.239.193/onenet</w:t>
      </w:r>
      <w:r w:rsidR="008B1383">
        <w:rPr>
          <w:rFonts w:ascii="Consolas" w:hAnsi="Consolas"/>
          <w:color w:val="222222"/>
          <w:sz w:val="18"/>
          <w:szCs w:val="18"/>
          <w:shd w:val="clear" w:color="auto" w:fill="FFFFFF"/>
        </w:rPr>
        <w:t>/wx/megcity/eventsPaged</w:t>
      </w:r>
    </w:p>
    <w:p w14:paraId="4D1E2B4D" w14:textId="77777777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坐标根据接口返回经纬度定位。</w:t>
      </w:r>
    </w:p>
    <w:p w14:paraId="1970043D" w14:textId="4C322331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标题（发生森林火情）：取</w:t>
      </w:r>
      <w:r>
        <w:rPr>
          <w:rFonts w:hint="eastAsia"/>
        </w:rPr>
        <w:t xml:space="preserve">  </w:t>
      </w:r>
      <w:r w:rsidRPr="00223760">
        <w:t>type</w:t>
      </w:r>
      <w:r>
        <w:rPr>
          <w:rFonts w:hint="eastAsia"/>
        </w:rPr>
        <w:t xml:space="preserve">    </w:t>
      </w:r>
      <w:r>
        <w:rPr>
          <w:rFonts w:hint="eastAsia"/>
        </w:rPr>
        <w:t>字段</w:t>
      </w:r>
    </w:p>
    <w:p w14:paraId="795F54C6" w14:textId="77777777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等级：高级（写死）</w:t>
      </w:r>
    </w:p>
    <w:p w14:paraId="59442E1C" w14:textId="60CB8CBB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时间：取</w:t>
      </w:r>
      <w:r>
        <w:rPr>
          <w:rFonts w:hint="eastAsia"/>
        </w:rPr>
        <w:t xml:space="preserve">  </w:t>
      </w:r>
      <w:proofErr w:type="spellStart"/>
      <w:r w:rsidRPr="00223760">
        <w:t>createTimeStr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字段</w:t>
      </w:r>
    </w:p>
    <w:p w14:paraId="27A9BD84" w14:textId="22D33307" w:rsidR="00B010CE" w:rsidRDefault="00223760">
      <w:pPr>
        <w:ind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地点：取</w:t>
      </w:r>
      <w:r>
        <w:rPr>
          <w:rFonts w:hint="eastAsia"/>
        </w:rPr>
        <w:t xml:space="preserve">  </w:t>
      </w:r>
      <w:r w:rsidRPr="00223760">
        <w:t>address</w:t>
      </w:r>
      <w:r>
        <w:rPr>
          <w:rFonts w:hint="eastAsia"/>
        </w:rPr>
        <w:t xml:space="preserve">    </w:t>
      </w:r>
      <w:r>
        <w:rPr>
          <w:rFonts w:hint="eastAsia"/>
        </w:rPr>
        <w:t>字段</w:t>
      </w:r>
    </w:p>
    <w:p w14:paraId="1B595EEC" w14:textId="4E9B533C" w:rsidR="00223760" w:rsidRDefault="00223760">
      <w:pPr>
        <w:ind w:firstLineChars="0" w:firstLine="0"/>
      </w:pPr>
    </w:p>
    <w:p w14:paraId="37D4F3EC" w14:textId="7DB5080B" w:rsidR="00223760" w:rsidRDefault="00223760">
      <w:pPr>
        <w:ind w:firstLineChars="0" w:firstLine="0"/>
      </w:pPr>
      <w:r>
        <w:tab/>
      </w:r>
      <w:r>
        <w:tab/>
      </w:r>
      <w:r>
        <w:rPr>
          <w:rFonts w:hint="eastAsia"/>
        </w:rPr>
        <w:t>经度：取</w:t>
      </w:r>
      <w:r>
        <w:rPr>
          <w:rFonts w:hint="eastAsia"/>
        </w:rPr>
        <w:t xml:space="preserve"> </w:t>
      </w:r>
      <w:r w:rsidRPr="00223760">
        <w:t>location</w:t>
      </w:r>
      <w:r>
        <w:rPr>
          <w:rFonts w:hint="eastAsia"/>
        </w:rPr>
        <w:t>.</w:t>
      </w:r>
      <w:r w:rsidRPr="00223760">
        <w:t xml:space="preserve"> </w:t>
      </w:r>
      <w:proofErr w:type="spellStart"/>
      <w:r w:rsidRPr="00223760">
        <w:t>lon</w:t>
      </w:r>
      <w:proofErr w:type="spellEnd"/>
      <w:r>
        <w:t xml:space="preserve">  </w:t>
      </w:r>
      <w:r>
        <w:rPr>
          <w:rFonts w:hint="eastAsia"/>
        </w:rPr>
        <w:t>字段</w:t>
      </w:r>
    </w:p>
    <w:p w14:paraId="250295C5" w14:textId="12DAECEB" w:rsidR="00223760" w:rsidRDefault="00223760">
      <w:pPr>
        <w:ind w:firstLineChars="0" w:firstLine="0"/>
      </w:pPr>
      <w:r>
        <w:tab/>
      </w:r>
      <w:r>
        <w:tab/>
      </w:r>
      <w:r>
        <w:rPr>
          <w:rFonts w:hint="eastAsia"/>
        </w:rPr>
        <w:t>纬度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t xml:space="preserve"> </w:t>
      </w:r>
      <w:r w:rsidRPr="00223760">
        <w:t>location</w:t>
      </w:r>
      <w:r>
        <w:rPr>
          <w:rFonts w:hint="eastAsia"/>
        </w:rPr>
        <w:t>.</w:t>
      </w:r>
      <w:r w:rsidRPr="00223760">
        <w:t xml:space="preserve"> </w:t>
      </w:r>
      <w:proofErr w:type="spellStart"/>
      <w:r w:rsidRPr="00223760">
        <w:t>lat</w:t>
      </w:r>
      <w:proofErr w:type="spellEnd"/>
      <w:r>
        <w:t xml:space="preserve">   </w:t>
      </w:r>
      <w:r>
        <w:rPr>
          <w:rFonts w:hint="eastAsia"/>
        </w:rPr>
        <w:t>字段</w:t>
      </w:r>
    </w:p>
    <w:p w14:paraId="35D84686" w14:textId="77777777" w:rsidR="00B010CE" w:rsidRDefault="00223760">
      <w:pPr>
        <w:ind w:firstLineChars="0" w:firstLine="0"/>
      </w:pPr>
      <w:r>
        <w:rPr>
          <w:noProof/>
        </w:rPr>
        <w:drawing>
          <wp:inline distT="0" distB="0" distL="114300" distR="114300" wp14:anchorId="2834ADFA" wp14:editId="080320BF">
            <wp:extent cx="5268595" cy="245681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46CA" w14:textId="46306AE2" w:rsidR="00B010CE" w:rsidRDefault="00223760">
      <w:pPr>
        <w:numPr>
          <w:ilvl w:val="0"/>
          <w:numId w:val="2"/>
        </w:numPr>
        <w:ind w:firstLine="480"/>
      </w:pPr>
      <w:r>
        <w:rPr>
          <w:rFonts w:hint="eastAsia"/>
        </w:rPr>
        <w:t>详情调用接口：</w:t>
      </w:r>
      <w:r w:rsidR="00D817BA" w:rsidRPr="00D817BA">
        <w:t>http://47.93.239.193/onenet</w:t>
      </w:r>
      <w:r w:rsidR="008B1383">
        <w:rPr>
          <w:rFonts w:ascii="Consolas" w:hAnsi="Consolas"/>
          <w:color w:val="222222"/>
          <w:sz w:val="18"/>
          <w:szCs w:val="18"/>
          <w:shd w:val="clear" w:color="auto" w:fill="FFFFFF"/>
        </w:rPr>
        <w:t>/wx/megcity/eventvo/{id}</w:t>
      </w:r>
    </w:p>
    <w:p w14:paraId="02A6917F" w14:textId="0C321763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视频：取</w:t>
      </w:r>
      <w:r>
        <w:rPr>
          <w:rFonts w:hint="eastAsia"/>
        </w:rPr>
        <w:t xml:space="preserve">  </w:t>
      </w:r>
      <w:proofErr w:type="spellStart"/>
      <w:r w:rsidRPr="00223760">
        <w:t>causeVideoUri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字段</w:t>
      </w:r>
    </w:p>
    <w:p w14:paraId="4B286E02" w14:textId="77777777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来源：低点监测（写死）</w:t>
      </w:r>
    </w:p>
    <w:p w14:paraId="69111765" w14:textId="516635F3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时间：取</w:t>
      </w:r>
      <w:r>
        <w:rPr>
          <w:rFonts w:hint="eastAsia"/>
        </w:rPr>
        <w:t xml:space="preserve">  </w:t>
      </w:r>
      <w:proofErr w:type="spellStart"/>
      <w:r w:rsidRPr="00223760">
        <w:t>createTimeStr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字段</w:t>
      </w:r>
    </w:p>
    <w:p w14:paraId="4FBB7846" w14:textId="77730CD6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地点：取</w:t>
      </w:r>
      <w:r>
        <w:rPr>
          <w:rFonts w:hint="eastAsia"/>
        </w:rPr>
        <w:t xml:space="preserve">  </w:t>
      </w:r>
      <w:r w:rsidRPr="00223760">
        <w:t>address</w:t>
      </w:r>
      <w:r>
        <w:rPr>
          <w:rFonts w:hint="eastAsia"/>
        </w:rPr>
        <w:t xml:space="preserve">  </w:t>
      </w:r>
      <w:r>
        <w:rPr>
          <w:rFonts w:hint="eastAsia"/>
        </w:rPr>
        <w:t>字段</w:t>
      </w:r>
    </w:p>
    <w:p w14:paraId="6601F590" w14:textId="68D8F6C2" w:rsidR="00B010CE" w:rsidRDefault="00223760">
      <w:pPr>
        <w:ind w:leftChars="200" w:left="480" w:firstLineChars="0" w:firstLine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摄像机：取</w:t>
      </w:r>
      <w:r>
        <w:rPr>
          <w:rFonts w:hint="eastAsia"/>
        </w:rPr>
        <w:t xml:space="preserve"> </w:t>
      </w:r>
      <w:proofErr w:type="spellStart"/>
      <w:ins w:id="0" w:author="chengyu jin" w:date="2020-09-24T09:58:00Z">
        <w:r w:rsidR="00D00C2D" w:rsidRPr="00D00C2D">
          <w:t>deviceName</w:t>
        </w:r>
      </w:ins>
      <w:proofErr w:type="spellEnd"/>
      <w:del w:id="1" w:author="chengyu jin" w:date="2020-09-24T09:58:00Z">
        <w:r w:rsidRPr="00223760" w:rsidDel="00D00C2D">
          <w:delText>crameName</w:delText>
        </w:r>
      </w:del>
      <w:r>
        <w:rPr>
          <w:rFonts w:hint="eastAsia"/>
        </w:rPr>
        <w:t xml:space="preserve">  </w:t>
      </w:r>
      <w:r>
        <w:rPr>
          <w:rFonts w:hint="eastAsia"/>
        </w:rPr>
        <w:t>字段</w:t>
      </w:r>
    </w:p>
    <w:p w14:paraId="743670DF" w14:textId="18EE27C1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经度：取</w:t>
      </w:r>
      <w:r>
        <w:rPr>
          <w:rFonts w:hint="eastAsia"/>
        </w:rPr>
        <w:t xml:space="preserve">  </w:t>
      </w:r>
      <w:proofErr w:type="spellStart"/>
      <w:r w:rsidRPr="00223760">
        <w:t>lon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字段</w:t>
      </w:r>
    </w:p>
    <w:p w14:paraId="679519DD" w14:textId="7BF0FDCA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纬度：取</w:t>
      </w:r>
      <w:r>
        <w:rPr>
          <w:rFonts w:hint="eastAsia"/>
        </w:rPr>
        <w:t xml:space="preserve">  </w:t>
      </w:r>
      <w:proofErr w:type="spellStart"/>
      <w:r w:rsidRPr="00223760">
        <w:t>lat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字段</w:t>
      </w:r>
    </w:p>
    <w:p w14:paraId="5E0E210E" w14:textId="77777777" w:rsidR="00B010CE" w:rsidRDefault="00223760">
      <w:pPr>
        <w:ind w:leftChars="200" w:left="4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方位角：去掉此字段</w:t>
      </w:r>
    </w:p>
    <w:p w14:paraId="5F16F3E5" w14:textId="3929465D" w:rsidR="00B010CE" w:rsidRDefault="00223760">
      <w:pPr>
        <w:ind w:leftChars="200" w:left="480" w:firstLineChars="0" w:firstLine="0"/>
      </w:pPr>
      <w:r>
        <w:rPr>
          <w:rFonts w:hint="eastAsia"/>
        </w:rPr>
        <w:t>状态：取</w:t>
      </w:r>
      <w:r>
        <w:rPr>
          <w:rFonts w:hint="eastAsia"/>
        </w:rPr>
        <w:t xml:space="preserve"> </w:t>
      </w:r>
      <w:r w:rsidRPr="00223760">
        <w:t>state</w:t>
      </w:r>
      <w:r>
        <w:rPr>
          <w:rFonts w:hint="eastAsia"/>
        </w:rPr>
        <w:t xml:space="preserve">  </w:t>
      </w:r>
      <w:r>
        <w:rPr>
          <w:rFonts w:hint="eastAsia"/>
        </w:rPr>
        <w:t>字段</w:t>
      </w:r>
    </w:p>
    <w:sectPr w:rsidR="00B0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B25BA9"/>
    <w:multiLevelType w:val="multilevel"/>
    <w:tmpl w:val="B6B25BA9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3FFCF10A"/>
    <w:multiLevelType w:val="singleLevel"/>
    <w:tmpl w:val="3FFCF1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ngyu jin">
    <w15:presenceInfo w15:providerId="Windows Live" w15:userId="7c9fad2b5e1d08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0CE"/>
    <w:rsid w:val="00223760"/>
    <w:rsid w:val="008B1383"/>
    <w:rsid w:val="00992300"/>
    <w:rsid w:val="00B010CE"/>
    <w:rsid w:val="00D00C2D"/>
    <w:rsid w:val="00D817BA"/>
    <w:rsid w:val="17BF4E14"/>
    <w:rsid w:val="1E4664B5"/>
    <w:rsid w:val="27F86108"/>
    <w:rsid w:val="3B9A6683"/>
    <w:rsid w:val="3FE61FAE"/>
    <w:rsid w:val="432844D1"/>
    <w:rsid w:val="4A2E0DD2"/>
    <w:rsid w:val="6E45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DCE94"/>
  <w15:docId w15:val="{AF6B7610-9097-43DD-9FAE-4AEA6424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rFonts w:eastAsia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ind w:firstLineChars="0" w:firstLine="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ind w:left="0" w:firstLine="723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 w:firstLine="0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MSI-PC</dc:creator>
  <cp:lastModifiedBy>chengyu jin</cp:lastModifiedBy>
  <cp:revision>5</cp:revision>
  <dcterms:created xsi:type="dcterms:W3CDTF">2019-05-12T12:03:00Z</dcterms:created>
  <dcterms:modified xsi:type="dcterms:W3CDTF">2020-09-24T01:58:00Z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